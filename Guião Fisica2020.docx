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8C85D" w14:textId="77777777" w:rsidR="002A2CB5" w:rsidRDefault="005F3963">
      <w:pPr>
        <w:rPr>
          <w:rFonts w:ascii="Ebrima" w:hAnsi="Ebrima"/>
          <w:b/>
          <w:bCs/>
          <w:sz w:val="20"/>
          <w:szCs w:val="20"/>
        </w:rPr>
      </w:pPr>
      <w:r>
        <w:rPr>
          <w:rFonts w:ascii="Ebrima" w:hAnsi="Ebrima"/>
          <w:b/>
          <w:bCs/>
          <w:sz w:val="20"/>
          <w:szCs w:val="20"/>
        </w:rPr>
        <w:t>- Slide 1:</w:t>
      </w:r>
    </w:p>
    <w:p w14:paraId="43F8C85E" w14:textId="77777777" w:rsidR="002A2CB5" w:rsidRDefault="005F3963">
      <w:pPr>
        <w:rPr>
          <w:rFonts w:ascii="Ebrima" w:hAnsi="Ebrima"/>
          <w:b/>
          <w:bCs/>
          <w:sz w:val="20"/>
          <w:szCs w:val="20"/>
        </w:rPr>
      </w:pPr>
      <w:r>
        <w:rPr>
          <w:rFonts w:ascii="Ebrima" w:hAnsi="Ebrima"/>
          <w:b/>
          <w:bCs/>
          <w:sz w:val="20"/>
          <w:szCs w:val="20"/>
        </w:rPr>
        <w:tab/>
      </w:r>
    </w:p>
    <w:p w14:paraId="43F8C85F" w14:textId="77777777" w:rsidR="002A2CB5" w:rsidRDefault="005F3963">
      <w:r>
        <w:rPr>
          <w:rFonts w:ascii="Ebrima" w:hAnsi="Ebrima"/>
          <w:sz w:val="20"/>
          <w:szCs w:val="20"/>
        </w:rPr>
        <w:t xml:space="preserve">Bom dia a todos, </w:t>
      </w:r>
    </w:p>
    <w:p w14:paraId="43F8C860" w14:textId="77777777" w:rsidR="002A2CB5" w:rsidRDefault="005F3963">
      <w:pPr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ab/>
        <w:t>Hoje apresentamos-vos o trabalho que temos vindo a desenvolver no nosso estágio no LIP durante os últimos 2 meses.</w:t>
      </w:r>
    </w:p>
    <w:p w14:paraId="43F8C861" w14:textId="7444A019" w:rsidR="002A2CB5" w:rsidRDefault="005F3963">
      <w:r>
        <w:rPr>
          <w:rFonts w:ascii="Ebrima" w:hAnsi="Ebrima"/>
          <w:sz w:val="20"/>
          <w:szCs w:val="20"/>
        </w:rPr>
        <w:tab/>
      </w:r>
      <w:ins w:id="0" w:author="Unknown Author" w:date="2020-08-26T22:17:00Z">
        <w:r>
          <w:rPr>
            <w:rFonts w:ascii="Ebrima" w:hAnsi="Ebrima"/>
            <w:sz w:val="20"/>
            <w:szCs w:val="20"/>
          </w:rPr>
          <w:t xml:space="preserve">Este </w:t>
        </w:r>
        <w:proofErr w:type="gramStart"/>
        <w:r>
          <w:rPr>
            <w:rFonts w:ascii="Ebrima" w:hAnsi="Ebrima"/>
            <w:sz w:val="20"/>
            <w:szCs w:val="20"/>
          </w:rPr>
          <w:t>estagio</w:t>
        </w:r>
        <w:proofErr w:type="gramEnd"/>
        <w:r>
          <w:rPr>
            <w:rFonts w:ascii="Ebrima" w:hAnsi="Ebrima"/>
            <w:sz w:val="20"/>
            <w:szCs w:val="20"/>
          </w:rPr>
          <w:t xml:space="preserve"> está </w:t>
        </w:r>
      </w:ins>
      <w:ins w:id="1" w:author="Unknown Author" w:date="2020-08-26T22:18:00Z">
        <w:r>
          <w:rPr>
            <w:rFonts w:ascii="Ebrima" w:hAnsi="Ebrima"/>
            <w:sz w:val="20"/>
            <w:szCs w:val="20"/>
          </w:rPr>
          <w:t>inserido</w:t>
        </w:r>
        <w:del w:id="2" w:author="Diogo Miguel Ferreira Gonçalves" w:date="2020-08-27T19:54:00Z">
          <w:r w:rsidDel="00E72E42">
            <w:rPr>
              <w:rFonts w:ascii="Ebrima" w:hAnsi="Ebrima"/>
              <w:sz w:val="20"/>
              <w:szCs w:val="20"/>
            </w:rPr>
            <w:delText xml:space="preserve"> </w:delText>
          </w:r>
        </w:del>
      </w:ins>
      <w:del w:id="3" w:author="Diogo Miguel Ferreira Gonçalves" w:date="2020-08-27T19:54:00Z">
        <w:r w:rsidDel="00E72E42">
          <w:rPr>
            <w:rFonts w:ascii="Ebrima" w:hAnsi="Ebrima"/>
            <w:sz w:val="20"/>
            <w:szCs w:val="20"/>
          </w:rPr>
          <w:delText>Enquadrado</w:delText>
        </w:r>
      </w:del>
      <w:r>
        <w:rPr>
          <w:rFonts w:ascii="Ebrima" w:hAnsi="Ebrima"/>
          <w:sz w:val="20"/>
          <w:szCs w:val="20"/>
        </w:rPr>
        <w:t xml:space="preserve"> numa iniciativa Portuguesa para a aquisição de competências na tomografia de muões</w:t>
      </w:r>
      <w:ins w:id="4" w:author="Unknown Author" w:date="2020-08-26T22:18:00Z">
        <w:r>
          <w:rPr>
            <w:rFonts w:ascii="Ebrima" w:hAnsi="Ebrima"/>
            <w:sz w:val="20"/>
            <w:szCs w:val="20"/>
          </w:rPr>
          <w:t xml:space="preserve">. </w:t>
        </w:r>
      </w:ins>
      <w:del w:id="5" w:author="Unknown Author" w:date="2020-08-26T22:18:00Z">
        <w:r>
          <w:rPr>
            <w:rFonts w:ascii="Ebrima" w:eastAsia="Arial" w:hAnsi="Ebrima" w:cs="Arial"/>
            <w:sz w:val="20"/>
            <w:szCs w:val="20"/>
          </w:rPr>
          <w:delText>,</w:delText>
        </w:r>
      </w:del>
      <w:r>
        <w:rPr>
          <w:rFonts w:ascii="Ebrima" w:eastAsia="Arial" w:hAnsi="Ebrima" w:cs="Arial"/>
          <w:sz w:val="20"/>
          <w:szCs w:val="20"/>
        </w:rPr>
        <w:t xml:space="preserve"> </w:t>
      </w:r>
      <w:ins w:id="6" w:author="Unknown Author" w:date="2020-08-26T22:18:00Z">
        <w:r>
          <w:rPr>
            <w:rFonts w:ascii="Ebrima" w:eastAsia="Arial" w:hAnsi="Ebrima" w:cs="Arial"/>
            <w:sz w:val="20"/>
            <w:szCs w:val="20"/>
          </w:rPr>
          <w:t>U</w:t>
        </w:r>
      </w:ins>
      <w:del w:id="7" w:author="Unknown Author" w:date="2020-08-26T22:18:00Z">
        <w:r>
          <w:rPr>
            <w:rFonts w:ascii="Ebrima" w:eastAsia="Arial" w:hAnsi="Ebrima" w:cs="Arial"/>
            <w:sz w:val="20"/>
            <w:szCs w:val="20"/>
          </w:rPr>
          <w:delText>u</w:delText>
        </w:r>
      </w:del>
      <w:r>
        <w:rPr>
          <w:rFonts w:ascii="Ebrima" w:eastAsia="Arial" w:hAnsi="Ebrima" w:cs="Arial"/>
          <w:sz w:val="20"/>
          <w:szCs w:val="20"/>
        </w:rPr>
        <w:t>m primeiro telescópio está a ser construído no Laboratório de Detetores do Laboratório de Instrumentação e Física Experimental de Partículas (LIP).</w:t>
      </w:r>
    </w:p>
    <w:p w14:paraId="43F8C862" w14:textId="77777777" w:rsidR="002A2CB5" w:rsidRDefault="005F3963">
      <w:pPr>
        <w:ind w:firstLine="708"/>
      </w:pPr>
      <w:ins w:id="8" w:author="Unknown Author" w:date="2020-08-26T22:20:00Z">
        <w:r>
          <w:rPr>
            <w:rFonts w:ascii="Ebrima" w:hAnsi="Ebrima"/>
            <w:sz w:val="20"/>
            <w:szCs w:val="20"/>
          </w:rPr>
          <w:t xml:space="preserve">Nos últimos anos as </w:t>
        </w:r>
        <w:proofErr w:type="spellStart"/>
        <w:r>
          <w:rPr>
            <w:rFonts w:ascii="Ebrima" w:hAnsi="Ebrima"/>
            <w:sz w:val="20"/>
            <w:szCs w:val="20"/>
          </w:rPr>
          <w:t>tecnicas</w:t>
        </w:r>
        <w:proofErr w:type="spellEnd"/>
        <w:r>
          <w:rPr>
            <w:rFonts w:ascii="Ebrima" w:hAnsi="Ebrima"/>
            <w:sz w:val="20"/>
            <w:szCs w:val="20"/>
          </w:rPr>
          <w:t xml:space="preserve"> e instrumentos usados em tomografia </w:t>
        </w:r>
        <w:proofErr w:type="spellStart"/>
        <w:r>
          <w:rPr>
            <w:rFonts w:ascii="Ebrima" w:hAnsi="Ebrima"/>
            <w:sz w:val="20"/>
            <w:szCs w:val="20"/>
          </w:rPr>
          <w:t>muonica</w:t>
        </w:r>
        <w:proofErr w:type="spellEnd"/>
        <w:del w:id="9" w:author="Diogo Miguel Ferreira Gonçalves" w:date="2020-08-27T14:09:00Z">
          <w:r w:rsidDel="005F3963">
            <w:rPr>
              <w:rFonts w:ascii="Ebrima" w:hAnsi="Ebrima"/>
              <w:sz w:val="20"/>
              <w:szCs w:val="20"/>
            </w:rPr>
            <w:delText>tem</w:delText>
          </w:r>
        </w:del>
        <w:r>
          <w:rPr>
            <w:rFonts w:ascii="Ebrima" w:hAnsi="Ebrima"/>
            <w:sz w:val="20"/>
            <w:szCs w:val="20"/>
          </w:rPr>
          <w:t xml:space="preserve"> tem sofrido um forte avanço, este </w:t>
        </w:r>
        <w:proofErr w:type="spellStart"/>
        <w:r>
          <w:rPr>
            <w:rFonts w:ascii="Ebrima" w:hAnsi="Ebrima"/>
            <w:sz w:val="20"/>
            <w:szCs w:val="20"/>
          </w:rPr>
          <w:t>telescopio</w:t>
        </w:r>
        <w:proofErr w:type="spellEnd"/>
        <w:r>
          <w:rPr>
            <w:rFonts w:ascii="Ebrima" w:hAnsi="Ebrima"/>
            <w:sz w:val="20"/>
            <w:szCs w:val="20"/>
          </w:rPr>
          <w:t xml:space="preserve"> é o contributo português ao campo. </w:t>
        </w:r>
      </w:ins>
    </w:p>
    <w:p w14:paraId="43F8C863" w14:textId="15052DB1" w:rsidR="002A2CB5" w:rsidDel="00E72E42" w:rsidRDefault="005F3963">
      <w:pPr>
        <w:ind w:firstLine="708"/>
        <w:rPr>
          <w:del w:id="10" w:author="Diogo Miguel Ferreira Gonçalves" w:date="2020-08-27T19:54:00Z"/>
          <w:rFonts w:ascii="Ebrima" w:hAnsi="Ebrima"/>
          <w:sz w:val="20"/>
          <w:szCs w:val="20"/>
        </w:rPr>
      </w:pPr>
      <w:bookmarkStart w:id="11" w:name="_GoBack"/>
      <w:bookmarkEnd w:id="11"/>
      <w:del w:id="12" w:author="Diogo Miguel Ferreira Gonçalves" w:date="2020-08-27T19:54:00Z">
        <w:r w:rsidDel="00E72E42">
          <w:rPr>
            <w:rFonts w:ascii="Ebrima" w:hAnsi="Ebrima"/>
            <w:sz w:val="20"/>
            <w:szCs w:val="20"/>
          </w:rPr>
          <w:delText>Este telescópio surge com a recentemente evolução no tratamento de mapas de imagens por tradução de feixes de raios cósmicos, no qual Portugal quer ser pioneiro.</w:delText>
        </w:r>
      </w:del>
    </w:p>
    <w:p w14:paraId="43F8C864" w14:textId="77777777" w:rsidR="002A2CB5" w:rsidRDefault="005F3963">
      <w:pPr>
        <w:ind w:firstLine="708"/>
      </w:pPr>
      <w:del w:id="13" w:author="Unknown Author" w:date="2020-08-26T22:21:00Z">
        <w:r>
          <w:rPr>
            <w:rFonts w:ascii="Ebrima" w:hAnsi="Ebrima"/>
            <w:sz w:val="20"/>
            <w:szCs w:val="20"/>
          </w:rPr>
          <w:delText>Assim surgiu esta vibrante novidade no campo do estudo e análise de imagens, a Muografia e</w:delText>
        </w:r>
      </w:del>
      <w:r>
        <w:rPr>
          <w:rFonts w:ascii="Ebrima" w:hAnsi="Ebrima"/>
          <w:sz w:val="20"/>
          <w:szCs w:val="20"/>
        </w:rPr>
        <w:t xml:space="preserve"> a Tomografia, utiliza</w:t>
      </w:r>
      <w:del w:id="14" w:author="Unknown Author" w:date="2020-08-26T22:22:00Z">
        <w:r>
          <w:rPr>
            <w:rFonts w:ascii="Ebrima" w:hAnsi="Ebrima"/>
            <w:sz w:val="20"/>
            <w:szCs w:val="20"/>
          </w:rPr>
          <w:delText>ndo</w:delText>
        </w:r>
      </w:del>
      <w:r>
        <w:rPr>
          <w:rFonts w:ascii="Ebrima" w:hAnsi="Ebrima"/>
          <w:sz w:val="20"/>
          <w:szCs w:val="20"/>
        </w:rPr>
        <w:t xml:space="preserve"> ra</w:t>
      </w:r>
      <w:ins w:id="15" w:author="Unknown Author" w:date="2020-08-26T22:22:00Z">
        <w:r>
          <w:rPr>
            <w:rFonts w:ascii="Ebrima" w:hAnsi="Ebrima"/>
            <w:sz w:val="20"/>
            <w:szCs w:val="20"/>
          </w:rPr>
          <w:t>ios</w:t>
        </w:r>
      </w:ins>
      <w:del w:id="16" w:author="Unknown Author" w:date="2020-08-26T22:22:00Z">
        <w:r>
          <w:rPr>
            <w:rFonts w:ascii="Ebrima" w:hAnsi="Ebrima"/>
            <w:sz w:val="20"/>
            <w:szCs w:val="20"/>
          </w:rPr>
          <w:delText>diação</w:delText>
        </w:r>
      </w:del>
      <w:r>
        <w:rPr>
          <w:rFonts w:ascii="Ebrima" w:hAnsi="Ebrima"/>
          <w:sz w:val="20"/>
          <w:szCs w:val="20"/>
        </w:rPr>
        <w:t xml:space="preserve"> cósmic</w:t>
      </w:r>
      <w:ins w:id="17" w:author="Unknown Author" w:date="2020-08-26T22:22:00Z">
        <w:r>
          <w:rPr>
            <w:rFonts w:ascii="Ebrima" w:hAnsi="Ebrima"/>
            <w:sz w:val="20"/>
            <w:szCs w:val="20"/>
          </w:rPr>
          <w:t>os</w:t>
        </w:r>
      </w:ins>
      <w:del w:id="18" w:author="Unknown Author" w:date="2020-08-26T22:22:00Z">
        <w:r>
          <w:rPr>
            <w:rFonts w:ascii="Ebrima" w:hAnsi="Ebrima"/>
            <w:sz w:val="20"/>
            <w:szCs w:val="20"/>
          </w:rPr>
          <w:delText>a</w:delText>
        </w:r>
      </w:del>
      <w:r>
        <w:rPr>
          <w:rFonts w:ascii="Ebrima" w:hAnsi="Ebrima"/>
          <w:sz w:val="20"/>
          <w:szCs w:val="20"/>
        </w:rPr>
        <w:t xml:space="preserve"> para estudar estruturas e</w:t>
      </w:r>
      <w:ins w:id="19" w:author="Unknown Author" w:date="2020-08-26T22:22:00Z">
        <w:r>
          <w:rPr>
            <w:rFonts w:ascii="Ebrima" w:hAnsi="Ebrima"/>
            <w:sz w:val="20"/>
            <w:szCs w:val="20"/>
          </w:rPr>
          <w:t>m</w:t>
        </w:r>
      </w:ins>
      <w:r>
        <w:rPr>
          <w:rFonts w:ascii="Ebrima" w:hAnsi="Ebrima"/>
          <w:sz w:val="20"/>
          <w:szCs w:val="20"/>
        </w:rPr>
        <w:t xml:space="preserve"> vários campos da ciência, desde vulcanologia, arqueologia, estruturas subterrâneas, deteção de tuneis e </w:t>
      </w:r>
      <w:del w:id="20" w:author="Unknown Author" w:date="2020-08-26T22:22:00Z">
        <w:r>
          <w:rPr>
            <w:rFonts w:ascii="Ebrima" w:hAnsi="Ebrima"/>
            <w:sz w:val="20"/>
            <w:szCs w:val="20"/>
          </w:rPr>
          <w:delText>sobretudo</w:delText>
        </w:r>
      </w:del>
      <w:r>
        <w:rPr>
          <w:rFonts w:ascii="Ebrima" w:hAnsi="Ebrima"/>
          <w:sz w:val="20"/>
          <w:szCs w:val="20"/>
        </w:rPr>
        <w:t xml:space="preserve"> mineralogia.</w:t>
      </w:r>
    </w:p>
    <w:p w14:paraId="43F8C865" w14:textId="77777777" w:rsidR="002A2CB5" w:rsidRDefault="002A2CB5">
      <w:pPr>
        <w:ind w:firstLine="708"/>
        <w:rPr>
          <w:rFonts w:ascii="Ebrima" w:hAnsi="Ebrima"/>
          <w:sz w:val="20"/>
          <w:szCs w:val="20"/>
        </w:rPr>
      </w:pPr>
    </w:p>
    <w:p w14:paraId="43F8C866" w14:textId="77777777" w:rsidR="002A2CB5" w:rsidRDefault="005F3963">
      <w:pPr>
        <w:ind w:firstLine="708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~ 38 segundos</w:t>
      </w:r>
    </w:p>
    <w:p w14:paraId="43F8C867" w14:textId="77777777" w:rsidR="002A2CB5" w:rsidRDefault="002A2CB5">
      <w:pPr>
        <w:rPr>
          <w:rFonts w:ascii="Ebrima" w:hAnsi="Ebrima"/>
          <w:sz w:val="20"/>
          <w:szCs w:val="20"/>
        </w:rPr>
      </w:pPr>
    </w:p>
    <w:p w14:paraId="43F8C868" w14:textId="77777777" w:rsidR="002A2CB5" w:rsidRDefault="005F3963">
      <w:pPr>
        <w:rPr>
          <w:rFonts w:ascii="Ebrima" w:hAnsi="Ebrima"/>
          <w:b/>
          <w:bCs/>
          <w:sz w:val="20"/>
          <w:szCs w:val="20"/>
        </w:rPr>
      </w:pPr>
      <w:r>
        <w:rPr>
          <w:rFonts w:ascii="Ebrima" w:hAnsi="Ebrima"/>
          <w:b/>
          <w:bCs/>
          <w:sz w:val="20"/>
          <w:szCs w:val="20"/>
        </w:rPr>
        <w:t>- Slide 2 (PPT 3 E 4)</w:t>
      </w:r>
    </w:p>
    <w:p w14:paraId="43F8C869" w14:textId="77777777" w:rsidR="002A2CB5" w:rsidRDefault="002A2CB5">
      <w:pPr>
        <w:rPr>
          <w:rFonts w:ascii="Ebrima" w:hAnsi="Ebrima"/>
          <w:b/>
          <w:bCs/>
          <w:sz w:val="20"/>
          <w:szCs w:val="20"/>
        </w:rPr>
      </w:pPr>
    </w:p>
    <w:p w14:paraId="43F8C86A" w14:textId="794731FB" w:rsidR="002A2CB5" w:rsidRDefault="005F3963">
      <w:r>
        <w:rPr>
          <w:rFonts w:ascii="Ebrima" w:hAnsi="Ebrima"/>
          <w:b/>
          <w:bCs/>
          <w:sz w:val="20"/>
          <w:szCs w:val="20"/>
        </w:rPr>
        <w:tab/>
      </w:r>
      <w:r>
        <w:rPr>
          <w:rFonts w:ascii="Ebrima" w:hAnsi="Ebrima"/>
          <w:sz w:val="20"/>
          <w:szCs w:val="20"/>
        </w:rPr>
        <w:t xml:space="preserve">O nosso instrumento/telescópio </w:t>
      </w:r>
      <w:ins w:id="21" w:author="Unknown Author" w:date="2020-08-26T22:22:00Z">
        <w:r>
          <w:rPr>
            <w:rFonts w:ascii="Ebrima" w:hAnsi="Ebrima"/>
            <w:sz w:val="20"/>
            <w:szCs w:val="20"/>
          </w:rPr>
          <w:t xml:space="preserve">esta </w:t>
        </w:r>
        <w:proofErr w:type="spellStart"/>
        <w:r>
          <w:rPr>
            <w:rFonts w:ascii="Ebrima" w:hAnsi="Ebrima"/>
            <w:sz w:val="20"/>
            <w:szCs w:val="20"/>
          </w:rPr>
          <w:t>construido</w:t>
        </w:r>
        <w:proofErr w:type="spellEnd"/>
        <w:r>
          <w:rPr>
            <w:rFonts w:ascii="Ebrima" w:hAnsi="Ebrima"/>
            <w:sz w:val="20"/>
            <w:szCs w:val="20"/>
          </w:rPr>
          <w:t xml:space="preserve"> com detetores </w:t>
        </w:r>
      </w:ins>
      <w:del w:id="22" w:author="Unknown Author" w:date="2020-08-26T22:22:00Z">
        <w:r>
          <w:rPr>
            <w:rFonts w:ascii="Ebrima" w:hAnsi="Ebrima"/>
            <w:sz w:val="20"/>
            <w:szCs w:val="20"/>
          </w:rPr>
          <w:delText>foi feito à base de</w:delText>
        </w:r>
      </w:del>
      <w:r>
        <w:rPr>
          <w:rFonts w:ascii="Ebrima" w:hAnsi="Ebrima"/>
          <w:sz w:val="20"/>
          <w:szCs w:val="20"/>
        </w:rPr>
        <w:t xml:space="preserve"> </w:t>
      </w:r>
      <w:proofErr w:type="spellStart"/>
      <w:r>
        <w:rPr>
          <w:rFonts w:ascii="Ebrima" w:hAnsi="Ebrima"/>
          <w:sz w:val="20"/>
          <w:szCs w:val="20"/>
        </w:rPr>
        <w:t>RPC’s</w:t>
      </w:r>
      <w:proofErr w:type="spellEnd"/>
      <w:r>
        <w:rPr>
          <w:rFonts w:ascii="Ebrima" w:hAnsi="Ebrima"/>
          <w:sz w:val="20"/>
          <w:szCs w:val="20"/>
        </w:rPr>
        <w:t xml:space="preserve">. Esta tecnologia de ponta </w:t>
      </w:r>
      <w:ins w:id="23" w:author="Diogo Miguel Ferreira Gonçalves" w:date="2020-08-27T14:10:00Z">
        <w:r>
          <w:rPr>
            <w:rFonts w:ascii="Ebrima" w:hAnsi="Ebrima"/>
            <w:sz w:val="20"/>
            <w:szCs w:val="20"/>
          </w:rPr>
          <w:t>é</w:t>
        </w:r>
      </w:ins>
      <w:ins w:id="24" w:author="Unknown Author" w:date="2020-08-26T22:23:00Z">
        <w:del w:id="25" w:author="Diogo Miguel Ferreira Gonçalves" w:date="2020-08-27T14:10:00Z">
          <w:r w:rsidDel="005F3963">
            <w:rPr>
              <w:rFonts w:ascii="Ebrima" w:hAnsi="Ebrima"/>
              <w:sz w:val="20"/>
              <w:szCs w:val="20"/>
            </w:rPr>
            <w:delText>e</w:delText>
          </w:r>
        </w:del>
        <w:r>
          <w:rPr>
            <w:rFonts w:ascii="Ebrima" w:hAnsi="Ebrima"/>
            <w:sz w:val="20"/>
            <w:szCs w:val="20"/>
          </w:rPr>
          <w:t xml:space="preserve"> </w:t>
        </w:r>
        <w:proofErr w:type="spellStart"/>
        <w:r>
          <w:rPr>
            <w:rFonts w:ascii="Ebrima" w:hAnsi="Ebrima"/>
            <w:sz w:val="20"/>
            <w:szCs w:val="20"/>
          </w:rPr>
          <w:t>construida</w:t>
        </w:r>
        <w:proofErr w:type="spellEnd"/>
        <w:r>
          <w:rPr>
            <w:rFonts w:ascii="Ebrima" w:hAnsi="Ebrima"/>
            <w:sz w:val="20"/>
            <w:szCs w:val="20"/>
          </w:rPr>
          <w:t xml:space="preserve"> </w:t>
        </w:r>
      </w:ins>
      <w:del w:id="26" w:author="Unknown Author" w:date="2020-08-26T22:23:00Z">
        <w:r>
          <w:rPr>
            <w:rFonts w:ascii="Ebrima" w:hAnsi="Ebrima"/>
            <w:sz w:val="20"/>
            <w:szCs w:val="20"/>
          </w:rPr>
          <w:delText>que</w:delText>
        </w:r>
      </w:del>
      <w:del w:id="27" w:author="Unknown Author" w:date="2020-08-26T22:22:00Z">
        <w:r>
          <w:rPr>
            <w:rFonts w:ascii="Ebrima" w:hAnsi="Ebrima"/>
            <w:sz w:val="20"/>
            <w:szCs w:val="20"/>
          </w:rPr>
          <w:delText xml:space="preserve"> </w:delText>
        </w:r>
      </w:del>
      <w:del w:id="28" w:author="Unknown Author" w:date="2020-08-26T22:23:00Z">
        <w:r>
          <w:rPr>
            <w:rFonts w:ascii="Ebrima" w:hAnsi="Ebrima"/>
            <w:sz w:val="20"/>
            <w:szCs w:val="20"/>
          </w:rPr>
          <w:delText>consiste maioritariamente em</w:delText>
        </w:r>
      </w:del>
      <w:ins w:id="29" w:author="Unknown Author" w:date="2020-08-26T22:23:00Z">
        <w:r>
          <w:rPr>
            <w:rFonts w:ascii="Ebrima" w:hAnsi="Ebrima"/>
            <w:sz w:val="20"/>
            <w:szCs w:val="20"/>
          </w:rPr>
          <w:t xml:space="preserve">com </w:t>
        </w:r>
      </w:ins>
      <w:del w:id="30" w:author="Unknown Author" w:date="2020-08-26T22:23:00Z">
        <w:r>
          <w:rPr>
            <w:rFonts w:ascii="Ebrima" w:hAnsi="Ebrima"/>
            <w:sz w:val="20"/>
            <w:szCs w:val="20"/>
          </w:rPr>
          <w:delText xml:space="preserve"> </w:delText>
        </w:r>
      </w:del>
      <w:r>
        <w:rPr>
          <w:rFonts w:ascii="Ebrima" w:hAnsi="Ebrima"/>
          <w:sz w:val="20"/>
          <w:szCs w:val="20"/>
        </w:rPr>
        <w:t>materiais baratos e banais (como pode ser visto na imagem)</w:t>
      </w:r>
      <w:ins w:id="31" w:author="Unknown Author" w:date="2020-08-26T22:23:00Z">
        <w:r>
          <w:rPr>
            <w:rFonts w:ascii="Ebrima" w:hAnsi="Ebrima"/>
            <w:sz w:val="20"/>
            <w:szCs w:val="20"/>
          </w:rPr>
          <w:t>.</w:t>
        </w:r>
      </w:ins>
      <w:r>
        <w:rPr>
          <w:rFonts w:ascii="Ebrima" w:hAnsi="Ebrima"/>
          <w:sz w:val="20"/>
          <w:szCs w:val="20"/>
        </w:rPr>
        <w:t xml:space="preserve"> </w:t>
      </w:r>
      <w:ins w:id="32" w:author="Unknown Author" w:date="2020-08-26T22:23:00Z">
        <w:r>
          <w:rPr>
            <w:rFonts w:ascii="Ebrima" w:hAnsi="Ebrima"/>
            <w:sz w:val="20"/>
            <w:szCs w:val="20"/>
          </w:rPr>
          <w:t>S</w:t>
        </w:r>
      </w:ins>
      <w:del w:id="33" w:author="Unknown Author" w:date="2020-08-26T22:23:00Z">
        <w:r>
          <w:rPr>
            <w:rFonts w:ascii="Ebrima" w:hAnsi="Ebrima"/>
            <w:sz w:val="20"/>
            <w:szCs w:val="20"/>
          </w:rPr>
          <w:delText>s</w:delText>
        </w:r>
      </w:del>
      <w:r>
        <w:rPr>
          <w:rFonts w:ascii="Ebrima" w:hAnsi="Ebrima"/>
          <w:sz w:val="20"/>
          <w:szCs w:val="20"/>
        </w:rPr>
        <w:t xml:space="preserve">ão simples câmaras de gás de ionização, </w:t>
      </w:r>
      <w:del w:id="34" w:author="Unknown Author" w:date="2020-08-26T22:23:00Z">
        <w:r>
          <w:rPr>
            <w:rFonts w:ascii="Ebrima" w:hAnsi="Ebrima"/>
            <w:sz w:val="20"/>
            <w:szCs w:val="20"/>
          </w:rPr>
          <w:delText>revestidas horizontalmente por material metálico carregado, no sentido de criar um campo elétrico</w:delText>
        </w:r>
      </w:del>
      <w:r>
        <w:rPr>
          <w:rFonts w:ascii="Ebrima" w:hAnsi="Ebrima"/>
          <w:sz w:val="20"/>
          <w:szCs w:val="20"/>
        </w:rPr>
        <w:t xml:space="preserve">. Aqui </w:t>
      </w:r>
      <w:ins w:id="35" w:author="Unknown Author" w:date="2020-08-26T22:23:00Z">
        <w:r>
          <w:rPr>
            <w:rFonts w:ascii="Ebrima" w:hAnsi="Ebrima"/>
            <w:sz w:val="20"/>
            <w:szCs w:val="20"/>
          </w:rPr>
          <w:t>os</w:t>
        </w:r>
      </w:ins>
      <w:del w:id="36" w:author="Unknown Author" w:date="2020-08-26T22:23:00Z">
        <w:r>
          <w:rPr>
            <w:rFonts w:ascii="Ebrima" w:hAnsi="Ebrima"/>
            <w:sz w:val="20"/>
            <w:szCs w:val="20"/>
          </w:rPr>
          <w:delText>as</w:delText>
        </w:r>
      </w:del>
      <w:r>
        <w:rPr>
          <w:rFonts w:ascii="Ebrima" w:hAnsi="Ebrima"/>
          <w:sz w:val="20"/>
          <w:szCs w:val="20"/>
        </w:rPr>
        <w:t xml:space="preserve"> </w:t>
      </w:r>
      <w:ins w:id="37" w:author="Unknown Author" w:date="2020-08-26T22:23:00Z">
        <w:r>
          <w:rPr>
            <w:rFonts w:ascii="Ebrima" w:hAnsi="Ebrima"/>
            <w:sz w:val="20"/>
            <w:szCs w:val="20"/>
          </w:rPr>
          <w:t>raios</w:t>
        </w:r>
      </w:ins>
      <w:del w:id="38" w:author="Unknown Author" w:date="2020-08-26T22:23:00Z">
        <w:r>
          <w:rPr>
            <w:rFonts w:ascii="Ebrima" w:hAnsi="Ebrima"/>
            <w:sz w:val="20"/>
            <w:szCs w:val="20"/>
          </w:rPr>
          <w:delText>partículas</w:delText>
        </w:r>
      </w:del>
      <w:r>
        <w:rPr>
          <w:rFonts w:ascii="Ebrima" w:hAnsi="Ebrima"/>
          <w:sz w:val="20"/>
          <w:szCs w:val="20"/>
        </w:rPr>
        <w:t xml:space="preserve"> cósmic</w:t>
      </w:r>
      <w:ins w:id="39" w:author="Unknown Author" w:date="2020-08-26T22:23:00Z">
        <w:r>
          <w:rPr>
            <w:rFonts w:ascii="Ebrima" w:hAnsi="Ebrima"/>
            <w:sz w:val="20"/>
            <w:szCs w:val="20"/>
          </w:rPr>
          <w:t>o</w:t>
        </w:r>
      </w:ins>
      <w:del w:id="40" w:author="Unknown Author" w:date="2020-08-26T22:23:00Z">
        <w:r>
          <w:rPr>
            <w:rFonts w:ascii="Ebrima" w:hAnsi="Ebrima"/>
            <w:sz w:val="20"/>
            <w:szCs w:val="20"/>
          </w:rPr>
          <w:delText>a</w:delText>
        </w:r>
      </w:del>
      <w:proofErr w:type="gramStart"/>
      <w:r>
        <w:rPr>
          <w:rFonts w:ascii="Ebrima" w:hAnsi="Ebrima"/>
          <w:sz w:val="20"/>
          <w:szCs w:val="20"/>
        </w:rPr>
        <w:t>s</w:t>
      </w:r>
      <w:proofErr w:type="gramEnd"/>
      <w:r>
        <w:rPr>
          <w:rFonts w:ascii="Ebrima" w:hAnsi="Ebrima"/>
          <w:sz w:val="20"/>
          <w:szCs w:val="20"/>
        </w:rPr>
        <w:t xml:space="preserve"> ionizam o gás em pequenos grupos</w:t>
      </w:r>
      <w:r>
        <w:rPr>
          <w:rFonts w:ascii="Ebrima" w:hAnsi="Ebrima"/>
          <w:sz w:val="20"/>
          <w:szCs w:val="20"/>
          <w:u w:val="single"/>
        </w:rPr>
        <w:t xml:space="preserve">, (que são amplificados pelo campo elétrico dentro das placas criando um sinal) </w:t>
      </w:r>
      <w:r>
        <w:rPr>
          <w:rFonts w:ascii="Ebrima" w:hAnsi="Ebrima"/>
          <w:strike/>
          <w:sz w:val="20"/>
          <w:szCs w:val="20"/>
          <w:u w:val="single"/>
        </w:rPr>
        <w:t>criando</w:t>
      </w:r>
      <w:r>
        <w:rPr>
          <w:rFonts w:ascii="Ebrima" w:hAnsi="Ebrima"/>
          <w:strike/>
          <w:sz w:val="20"/>
          <w:szCs w:val="20"/>
        </w:rPr>
        <w:t xml:space="preserve"> uma diferença de tensão entre o gás e a placa condutora e assim, obtendo um sinal elétrico / impulso.</w:t>
      </w:r>
    </w:p>
    <w:p w14:paraId="43F8C86B" w14:textId="77777777" w:rsidR="002A2CB5" w:rsidRDefault="005F3963">
      <w:r>
        <w:rPr>
          <w:rFonts w:ascii="Ebrima" w:hAnsi="Ebrima"/>
          <w:sz w:val="20"/>
          <w:szCs w:val="20"/>
        </w:rPr>
        <w:tab/>
        <w:t xml:space="preserve">Atualmente o telescópio que utilizámos é composto por 4 </w:t>
      </w:r>
      <w:ins w:id="41" w:author="Unknown Author" w:date="2020-08-26T22:24:00Z">
        <w:r>
          <w:rPr>
            <w:rFonts w:ascii="Ebrima" w:hAnsi="Ebrima"/>
            <w:sz w:val="20"/>
            <w:szCs w:val="20"/>
          </w:rPr>
          <w:t>camaras</w:t>
        </w:r>
      </w:ins>
      <w:del w:id="42" w:author="Unknown Author" w:date="2020-08-26T22:23:00Z">
        <w:r>
          <w:rPr>
            <w:rFonts w:ascii="Ebrima" w:hAnsi="Ebrima"/>
            <w:sz w:val="20"/>
            <w:szCs w:val="20"/>
          </w:rPr>
          <w:delText>placas</w:delText>
        </w:r>
      </w:del>
      <w:r>
        <w:rPr>
          <w:rFonts w:ascii="Ebrima" w:hAnsi="Ebrima"/>
          <w:sz w:val="20"/>
          <w:szCs w:val="20"/>
        </w:rPr>
        <w:t xml:space="preserve"> RPC </w:t>
      </w:r>
      <w:ins w:id="43" w:author="Unknown Author" w:date="2020-08-26T22:24:00Z">
        <w:r>
          <w:rPr>
            <w:rFonts w:ascii="Ebrima" w:hAnsi="Ebrima"/>
            <w:sz w:val="20"/>
            <w:szCs w:val="20"/>
          </w:rPr>
          <w:t xml:space="preserve">e sistema de adquisição de dados </w:t>
        </w:r>
      </w:ins>
      <w:r>
        <w:rPr>
          <w:rFonts w:ascii="Ebrima" w:hAnsi="Ebrima"/>
          <w:sz w:val="20"/>
          <w:szCs w:val="20"/>
        </w:rPr>
        <w:t xml:space="preserve">100 % </w:t>
      </w:r>
      <w:proofErr w:type="spellStart"/>
      <w:r>
        <w:rPr>
          <w:rFonts w:ascii="Ebrima" w:hAnsi="Ebrima"/>
          <w:sz w:val="20"/>
          <w:szCs w:val="20"/>
        </w:rPr>
        <w:t>made</w:t>
      </w:r>
      <w:proofErr w:type="spellEnd"/>
      <w:r>
        <w:rPr>
          <w:rFonts w:ascii="Ebrima" w:hAnsi="Ebrima"/>
          <w:sz w:val="20"/>
          <w:szCs w:val="20"/>
        </w:rPr>
        <w:t xml:space="preserve"> in Portugal e está montado sob um suporte mecânico </w:t>
      </w:r>
      <w:ins w:id="44" w:author="Unknown Author" w:date="2020-08-26T22:24:00Z">
        <w:r>
          <w:rPr>
            <w:rFonts w:ascii="Ebrima" w:hAnsi="Ebrima"/>
            <w:sz w:val="20"/>
            <w:szCs w:val="20"/>
          </w:rPr>
          <w:t>que lhe confere</w:t>
        </w:r>
      </w:ins>
      <w:del w:id="45" w:author="Unknown Author" w:date="2020-08-26T22:24:00Z">
        <w:r>
          <w:rPr>
            <w:rFonts w:ascii="Ebrima" w:hAnsi="Ebrima"/>
            <w:sz w:val="20"/>
            <w:szCs w:val="20"/>
          </w:rPr>
          <w:delText>de</w:delText>
        </w:r>
      </w:del>
      <w:r>
        <w:rPr>
          <w:rFonts w:ascii="Ebrima" w:hAnsi="Ebrima"/>
          <w:sz w:val="20"/>
          <w:szCs w:val="20"/>
        </w:rPr>
        <w:t xml:space="preserve"> fácil manobrabilidade. Este terá como objetivo </w:t>
      </w:r>
      <w:del w:id="46" w:author="Unknown Author" w:date="2020-08-26T22:24:00Z">
        <w:r>
          <w:rPr>
            <w:rFonts w:ascii="Ebrima" w:hAnsi="Ebrima"/>
            <w:sz w:val="20"/>
            <w:szCs w:val="20"/>
          </w:rPr>
          <w:delText>de</w:delText>
        </w:r>
      </w:del>
      <w:r>
        <w:rPr>
          <w:rFonts w:ascii="Ebrima" w:hAnsi="Ebrima"/>
          <w:sz w:val="20"/>
          <w:szCs w:val="20"/>
        </w:rPr>
        <w:t xml:space="preserve"> obter </w:t>
      </w:r>
      <w:ins w:id="47" w:author="Unknown Author" w:date="2020-08-26T22:24:00Z">
        <w:r>
          <w:rPr>
            <w:rFonts w:ascii="Ebrima" w:hAnsi="Ebrima"/>
            <w:sz w:val="20"/>
            <w:szCs w:val="20"/>
          </w:rPr>
          <w:t xml:space="preserve">uma imagem </w:t>
        </w:r>
        <w:proofErr w:type="spellStart"/>
        <w:r>
          <w:rPr>
            <w:rFonts w:ascii="Ebrima" w:hAnsi="Ebrima"/>
            <w:sz w:val="20"/>
            <w:szCs w:val="20"/>
          </w:rPr>
          <w:t>muografica</w:t>
        </w:r>
      </w:ins>
      <w:proofErr w:type="spellEnd"/>
      <w:del w:id="48" w:author="Unknown Author" w:date="2020-08-26T22:24:00Z">
        <w:r>
          <w:rPr>
            <w:rFonts w:ascii="Ebrima" w:hAnsi="Ebrima"/>
            <w:sz w:val="20"/>
            <w:szCs w:val="20"/>
          </w:rPr>
          <w:delText>a Tomografia</w:delText>
        </w:r>
      </w:del>
      <w:r>
        <w:rPr>
          <w:rFonts w:ascii="Ebrima" w:hAnsi="Ebrima"/>
          <w:sz w:val="20"/>
          <w:szCs w:val="20"/>
        </w:rPr>
        <w:t xml:space="preserve"> de minérios presentes numa mina, sendo que neste momento está a ser testado e calibrado no sentido de reduzir/eliminar os erros sistemáticos presentes no telescópio.</w:t>
      </w:r>
    </w:p>
    <w:p w14:paraId="43F8C86C" w14:textId="77777777" w:rsidR="002A2CB5" w:rsidRDefault="002A2CB5">
      <w:pPr>
        <w:rPr>
          <w:rFonts w:ascii="Ebrima" w:hAnsi="Ebrima"/>
          <w:sz w:val="20"/>
          <w:szCs w:val="20"/>
        </w:rPr>
      </w:pPr>
    </w:p>
    <w:p w14:paraId="43F8C86D" w14:textId="77777777" w:rsidR="002A2CB5" w:rsidRDefault="005F3963">
      <w:pPr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ab/>
        <w:t>~ 52 segundos</w:t>
      </w:r>
    </w:p>
    <w:p w14:paraId="43F8C86E" w14:textId="77777777" w:rsidR="002A2CB5" w:rsidRDefault="002A2CB5">
      <w:pPr>
        <w:rPr>
          <w:rFonts w:ascii="Ebrima" w:hAnsi="Ebrima"/>
          <w:sz w:val="20"/>
          <w:szCs w:val="20"/>
        </w:rPr>
      </w:pPr>
    </w:p>
    <w:p w14:paraId="43F8C86F" w14:textId="77777777" w:rsidR="002A2CB5" w:rsidRDefault="005F3963">
      <w:pPr>
        <w:rPr>
          <w:rFonts w:ascii="Ebrima" w:hAnsi="Ebrima"/>
          <w:b/>
          <w:bCs/>
          <w:sz w:val="20"/>
          <w:szCs w:val="20"/>
        </w:rPr>
      </w:pPr>
      <w:r>
        <w:rPr>
          <w:rFonts w:ascii="Ebrima" w:hAnsi="Ebrima"/>
          <w:b/>
          <w:bCs/>
          <w:sz w:val="20"/>
          <w:szCs w:val="20"/>
        </w:rPr>
        <w:lastRenderedPageBreak/>
        <w:t>- Slide 3</w:t>
      </w:r>
    </w:p>
    <w:p w14:paraId="43F8C870" w14:textId="77777777" w:rsidR="002A2CB5" w:rsidRDefault="005F3963">
      <w:pPr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ab/>
        <w:t>Através dos dados obtidos pelo telescópio, fomos capazes de construir os seguintes gráficos de eficiência.</w:t>
      </w:r>
    </w:p>
    <w:p w14:paraId="43F8C871" w14:textId="77777777" w:rsidR="002A2CB5" w:rsidRDefault="005F3963">
      <w:r>
        <w:rPr>
          <w:rFonts w:ascii="Ebrima" w:hAnsi="Ebrima"/>
          <w:sz w:val="20"/>
          <w:szCs w:val="20"/>
        </w:rPr>
        <w:tab/>
        <w:t xml:space="preserve">A partir disto, conseguimos perceber a </w:t>
      </w:r>
      <w:del w:id="49" w:author="Unknown Author" w:date="2020-08-26T22:25:00Z">
        <w:r>
          <w:rPr>
            <w:rFonts w:ascii="Ebrima" w:hAnsi="Ebrima"/>
            <w:sz w:val="20"/>
            <w:szCs w:val="20"/>
          </w:rPr>
          <w:delText xml:space="preserve">elevada </w:delText>
        </w:r>
      </w:del>
      <w:r>
        <w:rPr>
          <w:rFonts w:ascii="Ebrima" w:hAnsi="Ebrima"/>
          <w:sz w:val="20"/>
          <w:szCs w:val="20"/>
        </w:rPr>
        <w:t xml:space="preserve">eficiência </w:t>
      </w:r>
      <w:del w:id="50" w:author="Unknown Author" w:date="2020-08-26T22:26:00Z">
        <w:r>
          <w:rPr>
            <w:rFonts w:ascii="Ebrima" w:hAnsi="Ebrima"/>
            <w:sz w:val="20"/>
            <w:szCs w:val="20"/>
          </w:rPr>
          <w:delText>q</w:delText>
        </w:r>
      </w:del>
      <w:ins w:id="51" w:author="Unknown Author" w:date="2020-08-26T22:26:00Z">
        <w:r>
          <w:rPr>
            <w:rFonts w:ascii="Ebrima" w:hAnsi="Ebrima"/>
            <w:sz w:val="20"/>
            <w:szCs w:val="20"/>
          </w:rPr>
          <w:t>do</w:t>
        </w:r>
      </w:ins>
      <w:del w:id="52" w:author="Unknown Author" w:date="2020-08-26T22:26:00Z">
        <w:r>
          <w:rPr>
            <w:rFonts w:ascii="Ebrima" w:hAnsi="Ebrima"/>
            <w:sz w:val="20"/>
            <w:szCs w:val="20"/>
          </w:rPr>
          <w:delText>ue</w:delText>
        </w:r>
      </w:del>
      <w:r>
        <w:rPr>
          <w:rFonts w:ascii="Ebrima" w:hAnsi="Ebrima"/>
          <w:sz w:val="20"/>
          <w:szCs w:val="20"/>
        </w:rPr>
        <w:t xml:space="preserve"> </w:t>
      </w:r>
      <w:del w:id="53" w:author="Unknown Author" w:date="2020-08-26T22:26:00Z">
        <w:r>
          <w:rPr>
            <w:rFonts w:ascii="Ebrima" w:hAnsi="Ebrima"/>
            <w:sz w:val="20"/>
            <w:szCs w:val="20"/>
          </w:rPr>
          <w:delText xml:space="preserve">um </w:delText>
        </w:r>
      </w:del>
      <w:r>
        <w:rPr>
          <w:rFonts w:ascii="Ebrima" w:hAnsi="Ebrima"/>
          <w:sz w:val="20"/>
          <w:szCs w:val="20"/>
        </w:rPr>
        <w:t xml:space="preserve">sistema </w:t>
      </w:r>
      <w:del w:id="54" w:author="Unknown Author" w:date="2020-08-26T22:26:00Z">
        <w:r>
          <w:rPr>
            <w:rFonts w:ascii="Ebrima" w:hAnsi="Ebrima"/>
            <w:sz w:val="20"/>
            <w:szCs w:val="20"/>
          </w:rPr>
          <w:delText>que de certa maneira é simples, é capaz de oferecer níveis de eficiência elevadíssimos, melhorando assim o custo benefício.</w:delText>
        </w:r>
      </w:del>
      <w:ins w:id="55" w:author="Unknown Author" w:date="2020-08-26T22:26:00Z">
        <w:r>
          <w:rPr>
            <w:rFonts w:ascii="Ebrima" w:hAnsi="Ebrima"/>
            <w:sz w:val="20"/>
            <w:szCs w:val="20"/>
          </w:rPr>
          <w:t xml:space="preserve"> Parâmetro que deve se monitorado e quantificado durante os períodos de aquisição</w:t>
        </w:r>
      </w:ins>
    </w:p>
    <w:p w14:paraId="43F8C872" w14:textId="77777777" w:rsidR="002A2CB5" w:rsidRDefault="005F3963">
      <w:r>
        <w:rPr>
          <w:rFonts w:ascii="Ebrima" w:hAnsi="Ebrima"/>
          <w:sz w:val="20"/>
          <w:szCs w:val="20"/>
        </w:rPr>
        <w:tab/>
        <w:t xml:space="preserve">Construindo do mesmo algoritmo, também conseguimos observar a progressão de eficiência com </w:t>
      </w:r>
      <w:del w:id="56" w:author="Unknown Author" w:date="2020-08-26T22:27:00Z">
        <w:r>
          <w:rPr>
            <w:rFonts w:ascii="Ebrima" w:hAnsi="Ebrima"/>
            <w:sz w:val="20"/>
            <w:szCs w:val="20"/>
          </w:rPr>
          <w:delText>diferenças de tensão induzidas na placa diferentes.</w:delText>
        </w:r>
      </w:del>
      <w:ins w:id="57" w:author="Unknown Author" w:date="2020-08-26T22:27:00Z">
        <w:r>
          <w:rPr>
            <w:rFonts w:ascii="Ebrima" w:hAnsi="Ebrima"/>
            <w:sz w:val="20"/>
            <w:szCs w:val="20"/>
          </w:rPr>
          <w:t xml:space="preserve">o valor do campo </w:t>
        </w:r>
        <w:proofErr w:type="spellStart"/>
        <w:r>
          <w:rPr>
            <w:rFonts w:ascii="Ebrima" w:hAnsi="Ebrima"/>
            <w:sz w:val="20"/>
            <w:szCs w:val="20"/>
          </w:rPr>
          <w:t>electrico</w:t>
        </w:r>
        <w:proofErr w:type="spellEnd"/>
        <w:r>
          <w:rPr>
            <w:rFonts w:ascii="Ebrima" w:hAnsi="Ebrima"/>
            <w:sz w:val="20"/>
            <w:szCs w:val="20"/>
          </w:rPr>
          <w:t xml:space="preserve"> dentro do detetor, valores que nos permitem </w:t>
        </w:r>
        <w:proofErr w:type="spellStart"/>
        <w:r>
          <w:rPr>
            <w:rFonts w:ascii="Ebrima" w:hAnsi="Ebrima"/>
            <w:sz w:val="20"/>
            <w:szCs w:val="20"/>
          </w:rPr>
          <w:t>seleccionar</w:t>
        </w:r>
        <w:proofErr w:type="spellEnd"/>
        <w:r>
          <w:rPr>
            <w:rFonts w:ascii="Ebrima" w:hAnsi="Ebrima"/>
            <w:sz w:val="20"/>
            <w:szCs w:val="20"/>
          </w:rPr>
          <w:t xml:space="preserve"> o  ponto </w:t>
        </w:r>
        <w:proofErr w:type="spellStart"/>
        <w:r>
          <w:rPr>
            <w:rFonts w:ascii="Ebrima" w:hAnsi="Ebrima"/>
            <w:sz w:val="20"/>
            <w:szCs w:val="20"/>
          </w:rPr>
          <w:t>optimo</w:t>
        </w:r>
        <w:proofErr w:type="spellEnd"/>
        <w:r>
          <w:rPr>
            <w:rFonts w:ascii="Ebrima" w:hAnsi="Ebrima"/>
            <w:sz w:val="20"/>
            <w:szCs w:val="20"/>
          </w:rPr>
          <w:t xml:space="preserve"> </w:t>
        </w:r>
        <w:proofErr w:type="spellStart"/>
        <w:r>
          <w:rPr>
            <w:rFonts w:ascii="Ebrima" w:hAnsi="Ebrima"/>
            <w:sz w:val="20"/>
            <w:szCs w:val="20"/>
          </w:rPr>
          <w:t>defuncionamento</w:t>
        </w:r>
        <w:proofErr w:type="spellEnd"/>
        <w:r>
          <w:rPr>
            <w:rFonts w:ascii="Ebrima" w:hAnsi="Ebrima"/>
            <w:sz w:val="20"/>
            <w:szCs w:val="20"/>
          </w:rPr>
          <w:t xml:space="preserve"> do detetor. </w:t>
        </w:r>
      </w:ins>
    </w:p>
    <w:p w14:paraId="43F8C873" w14:textId="77777777" w:rsidR="002A2CB5" w:rsidRDefault="005F3963">
      <w:r>
        <w:rPr>
          <w:rFonts w:ascii="Ebrima" w:hAnsi="Ebrima"/>
          <w:sz w:val="20"/>
          <w:szCs w:val="20"/>
        </w:rPr>
        <w:tab/>
        <w:t xml:space="preserve">Por fim, construímos um modelo 3d para observar os hits nas placas, dando a possibilidade de calcular valores fulcrais para o estudo, como o </w:t>
      </w:r>
      <w:proofErr w:type="spellStart"/>
      <w:r>
        <w:rPr>
          <w:rFonts w:ascii="Ebrima" w:hAnsi="Ebrima"/>
          <w:sz w:val="20"/>
          <w:szCs w:val="20"/>
        </w:rPr>
        <w:t>phi</w:t>
      </w:r>
      <w:proofErr w:type="spellEnd"/>
      <w:r>
        <w:rPr>
          <w:rFonts w:ascii="Ebrima" w:hAnsi="Ebrima"/>
          <w:sz w:val="20"/>
          <w:szCs w:val="20"/>
        </w:rPr>
        <w:t xml:space="preserve">, </w:t>
      </w:r>
      <w:proofErr w:type="spellStart"/>
      <w:r>
        <w:rPr>
          <w:rFonts w:ascii="Ebrima" w:hAnsi="Ebrima"/>
          <w:sz w:val="20"/>
          <w:szCs w:val="20"/>
        </w:rPr>
        <w:t>theta</w:t>
      </w:r>
      <w:proofErr w:type="spellEnd"/>
      <w:r>
        <w:rPr>
          <w:rFonts w:ascii="Ebrima" w:hAnsi="Ebrima"/>
          <w:sz w:val="20"/>
          <w:szCs w:val="20"/>
        </w:rPr>
        <w:t xml:space="preserve"> etc.</w:t>
      </w:r>
    </w:p>
    <w:p w14:paraId="43F8C874" w14:textId="77777777" w:rsidR="002A2CB5" w:rsidRDefault="005F3963">
      <w:ins w:id="58" w:author="Unknown Author" w:date="2020-08-26T22:28:00Z">
        <w:r>
          <w:rPr>
            <w:rFonts w:ascii="Ebrima" w:hAnsi="Ebrima"/>
            <w:sz w:val="20"/>
            <w:szCs w:val="20"/>
          </w:rPr>
          <w:tab/>
        </w:r>
        <w:proofErr w:type="spellStart"/>
        <w:r>
          <w:rPr>
            <w:rFonts w:ascii="Ebrima" w:hAnsi="Ebrima"/>
            <w:sz w:val="20"/>
            <w:szCs w:val="20"/>
          </w:rPr>
          <w:t>Tambem</w:t>
        </w:r>
        <w:proofErr w:type="spellEnd"/>
        <w:r>
          <w:rPr>
            <w:rFonts w:ascii="Ebrima" w:hAnsi="Ebrima"/>
            <w:sz w:val="20"/>
            <w:szCs w:val="20"/>
          </w:rPr>
          <w:t xml:space="preserve"> foi calculado a resolução espacial do </w:t>
        </w:r>
        <w:proofErr w:type="spellStart"/>
        <w:r>
          <w:rPr>
            <w:rFonts w:ascii="Ebrima" w:hAnsi="Ebrima"/>
            <w:sz w:val="20"/>
            <w:szCs w:val="20"/>
          </w:rPr>
          <w:t>telescopio</w:t>
        </w:r>
        <w:proofErr w:type="spellEnd"/>
        <w:r>
          <w:rPr>
            <w:rFonts w:ascii="Ebrima" w:hAnsi="Ebrima"/>
            <w:sz w:val="20"/>
            <w:szCs w:val="20"/>
          </w:rPr>
          <w:t xml:space="preserve"> que se encontra a volta de 10 mm quando </w:t>
        </w:r>
        <w:proofErr w:type="spellStart"/>
        <w:r>
          <w:rPr>
            <w:rFonts w:ascii="Ebrima" w:hAnsi="Ebrima"/>
            <w:sz w:val="20"/>
            <w:szCs w:val="20"/>
          </w:rPr>
          <w:t>calulado</w:t>
        </w:r>
        <w:proofErr w:type="spellEnd"/>
        <w:r>
          <w:rPr>
            <w:rFonts w:ascii="Ebrima" w:hAnsi="Ebrima"/>
            <w:sz w:val="20"/>
            <w:szCs w:val="20"/>
          </w:rPr>
          <w:t xml:space="preserve"> nos </w:t>
        </w:r>
        <w:proofErr w:type="spellStart"/>
        <w:r>
          <w:rPr>
            <w:rFonts w:ascii="Ebrima" w:hAnsi="Ebrima"/>
            <w:sz w:val="20"/>
            <w:szCs w:val="20"/>
          </w:rPr>
          <w:t>residuos</w:t>
        </w:r>
        <w:proofErr w:type="spellEnd"/>
        <w:r>
          <w:rPr>
            <w:rFonts w:ascii="Ebrima" w:hAnsi="Ebrima"/>
            <w:sz w:val="20"/>
            <w:szCs w:val="20"/>
          </w:rPr>
          <w:t xml:space="preserve"> de um </w:t>
        </w:r>
        <w:proofErr w:type="spellStart"/>
        <w:r>
          <w:rPr>
            <w:rFonts w:ascii="Ebrima" w:hAnsi="Ebrima"/>
            <w:sz w:val="20"/>
            <w:szCs w:val="20"/>
          </w:rPr>
          <w:t>fit</w:t>
        </w:r>
        <w:proofErr w:type="spellEnd"/>
        <w:r>
          <w:rPr>
            <w:rFonts w:ascii="Ebrima" w:hAnsi="Ebrima"/>
            <w:sz w:val="20"/>
            <w:szCs w:val="20"/>
          </w:rPr>
          <w:t xml:space="preserve"> lineal aos pontos medidos pelos planos RPC.</w:t>
        </w:r>
      </w:ins>
    </w:p>
    <w:p w14:paraId="43F8C875" w14:textId="77777777" w:rsidR="002A2CB5" w:rsidRDefault="002A2CB5">
      <w:pPr>
        <w:rPr>
          <w:rFonts w:ascii="Ebrima" w:hAnsi="Ebrima"/>
          <w:sz w:val="20"/>
          <w:szCs w:val="20"/>
        </w:rPr>
      </w:pPr>
    </w:p>
    <w:p w14:paraId="43F8C876" w14:textId="77777777" w:rsidR="002A2CB5" w:rsidRDefault="005F3963">
      <w:pPr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ab/>
        <w:t xml:space="preserve"> </w:t>
      </w:r>
    </w:p>
    <w:p w14:paraId="43F8C877" w14:textId="77777777" w:rsidR="002A2CB5" w:rsidRDefault="002A2CB5">
      <w:pPr>
        <w:rPr>
          <w:rFonts w:ascii="Ebrima" w:hAnsi="Ebrima"/>
          <w:sz w:val="20"/>
          <w:szCs w:val="20"/>
        </w:rPr>
      </w:pPr>
    </w:p>
    <w:p w14:paraId="43F8C878" w14:textId="77777777" w:rsidR="002A2CB5" w:rsidRDefault="002A2CB5">
      <w:pPr>
        <w:rPr>
          <w:rFonts w:ascii="Ebrima" w:hAnsi="Ebrima"/>
          <w:sz w:val="20"/>
          <w:szCs w:val="20"/>
        </w:rPr>
      </w:pPr>
    </w:p>
    <w:p w14:paraId="43F8C879" w14:textId="77777777" w:rsidR="002A2CB5" w:rsidRDefault="005F3963">
      <w:r>
        <w:rPr>
          <w:rFonts w:ascii="Ebrima" w:hAnsi="Ebrima"/>
          <w:b/>
          <w:bCs/>
          <w:sz w:val="20"/>
          <w:szCs w:val="20"/>
        </w:rPr>
        <w:tab/>
      </w:r>
    </w:p>
    <w:sectPr w:rsidR="002A2CB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ogo Miguel Ferreira Gonçalves">
    <w15:presenceInfo w15:providerId="None" w15:userId="Diogo Miguel Ferreira Gonçalv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B5"/>
    <w:rsid w:val="002A2CB5"/>
    <w:rsid w:val="005F3963"/>
    <w:rsid w:val="00DA5A9F"/>
    <w:rsid w:val="00E7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C85D"/>
  <w15:docId w15:val="{DB61CAD1-6E0C-4433-B6A6-08206383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63D94590BEDE40945BC7C77BB2A97A" ma:contentTypeVersion="15" ma:contentTypeDescription="Criar um novo documento." ma:contentTypeScope="" ma:versionID="689c88aa34c5ae878d7124e1a876aac9">
  <xsd:schema xmlns:xsd="http://www.w3.org/2001/XMLSchema" xmlns:xs="http://www.w3.org/2001/XMLSchema" xmlns:p="http://schemas.microsoft.com/office/2006/metadata/properties" xmlns:ns1="http://schemas.microsoft.com/sharepoint/v3" xmlns:ns3="a0319156-1266-4b87-821f-5def9e8aac1f" xmlns:ns4="e3b2edce-138a-4da2-9cdc-6c86c07054a1" targetNamespace="http://schemas.microsoft.com/office/2006/metadata/properties" ma:root="true" ma:fieldsID="0dc5661a5f55653e0b8e09bbba2d3834" ns1:_="" ns3:_="" ns4:_="">
    <xsd:import namespace="http://schemas.microsoft.com/sharepoint/v3"/>
    <xsd:import namespace="a0319156-1266-4b87-821f-5def9e8aac1f"/>
    <xsd:import namespace="e3b2edce-138a-4da2-9cdc-6c86c07054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ção de IU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9156-1266-4b87-821f-5def9e8aa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edce-138a-4da2-9cdc-6c86c07054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3A464D-73F2-4AC5-B78E-44FAE771E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0319156-1266-4b87-821f-5def9e8aac1f"/>
    <ds:schemaRef ds:uri="e3b2edce-138a-4da2-9cdc-6c86c07054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039EBD-B400-49D6-92C4-17390773D7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864ACBF-E326-4016-A9DE-9DC0B6B97B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494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Ferreira Gonçalves</dc:creator>
  <dc:description/>
  <cp:lastModifiedBy>Diogo Gonçalves</cp:lastModifiedBy>
  <cp:revision>118</cp:revision>
  <dcterms:created xsi:type="dcterms:W3CDTF">2020-08-19T10:05:00Z</dcterms:created>
  <dcterms:modified xsi:type="dcterms:W3CDTF">2020-08-27T18:54:00Z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0x0101001363D94590BEDE40945BC7C77BB2A97A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